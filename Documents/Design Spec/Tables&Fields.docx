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52B4" w14:paraId="36BCB9E5" w14:textId="77777777" w:rsidTr="00572C35">
        <w:tc>
          <w:tcPr>
            <w:tcW w:w="9016" w:type="dxa"/>
            <w:gridSpan w:val="2"/>
          </w:tcPr>
          <w:p w14:paraId="07DFFB6A" w14:textId="2C55C072" w:rsidR="009552B4" w:rsidRPr="009552B4" w:rsidRDefault="009552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Users</w:t>
            </w:r>
          </w:p>
        </w:tc>
      </w:tr>
      <w:tr w:rsidR="009552B4" w14:paraId="3953C7EE" w14:textId="77777777" w:rsidTr="009552B4">
        <w:tc>
          <w:tcPr>
            <w:tcW w:w="4508" w:type="dxa"/>
          </w:tcPr>
          <w:p w14:paraId="7CD6251D" w14:textId="32929B1F" w:rsidR="009552B4" w:rsidRPr="009552B4" w:rsidRDefault="009552B4" w:rsidP="009552B4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3E5AB80E" w14:textId="32872182" w:rsidR="009552B4" w:rsidRDefault="009552B4" w:rsidP="009552B4">
            <w:pPr>
              <w:jc w:val="center"/>
            </w:pPr>
            <w:r>
              <w:t>Type</w:t>
            </w:r>
          </w:p>
        </w:tc>
      </w:tr>
      <w:tr w:rsidR="008B4982" w14:paraId="6A91D290" w14:textId="77777777" w:rsidTr="009552B4">
        <w:tc>
          <w:tcPr>
            <w:tcW w:w="4508" w:type="dxa"/>
          </w:tcPr>
          <w:p w14:paraId="065A02A3" w14:textId="6D2B2F9E" w:rsidR="008B4982" w:rsidRDefault="00DE678D">
            <w:proofErr w:type="spellStart"/>
            <w:r>
              <w:t>UserID</w:t>
            </w:r>
            <w:proofErr w:type="spellEnd"/>
          </w:p>
        </w:tc>
        <w:tc>
          <w:tcPr>
            <w:tcW w:w="4508" w:type="dxa"/>
          </w:tcPr>
          <w:p w14:paraId="4623E841" w14:textId="2CCEB6B6" w:rsidR="008B4982" w:rsidRDefault="00DE678D">
            <w:proofErr w:type="spellStart"/>
            <w:r>
              <w:t>BigAuto</w:t>
            </w:r>
            <w:proofErr w:type="spellEnd"/>
            <w:r>
              <w:t xml:space="preserve"> PK</w:t>
            </w:r>
          </w:p>
        </w:tc>
      </w:tr>
      <w:tr w:rsidR="009552B4" w14:paraId="44C3D21E" w14:textId="77777777" w:rsidTr="009552B4">
        <w:tc>
          <w:tcPr>
            <w:tcW w:w="4508" w:type="dxa"/>
          </w:tcPr>
          <w:p w14:paraId="5E29BCF1" w14:textId="1C8C4D17" w:rsidR="009552B4" w:rsidRDefault="009552B4">
            <w:r>
              <w:t>Username</w:t>
            </w:r>
          </w:p>
        </w:tc>
        <w:tc>
          <w:tcPr>
            <w:tcW w:w="4508" w:type="dxa"/>
          </w:tcPr>
          <w:p w14:paraId="02424E55" w14:textId="6549BCA4" w:rsidR="009552B4" w:rsidRDefault="009552B4">
            <w:r>
              <w:t>Char(</w:t>
            </w:r>
            <w:r w:rsidR="00894D3A">
              <w:t>3</w:t>
            </w:r>
            <w:r>
              <w:t xml:space="preserve">0) </w:t>
            </w:r>
          </w:p>
        </w:tc>
      </w:tr>
      <w:tr w:rsidR="009552B4" w14:paraId="6B37DB82" w14:textId="77777777" w:rsidTr="009552B4">
        <w:tc>
          <w:tcPr>
            <w:tcW w:w="4508" w:type="dxa"/>
          </w:tcPr>
          <w:p w14:paraId="2760AE6E" w14:textId="4F025499" w:rsidR="009552B4" w:rsidRDefault="009552B4">
            <w:r>
              <w:t>Password</w:t>
            </w:r>
          </w:p>
        </w:tc>
        <w:tc>
          <w:tcPr>
            <w:tcW w:w="4508" w:type="dxa"/>
          </w:tcPr>
          <w:p w14:paraId="43108129" w14:textId="1406B716" w:rsidR="009552B4" w:rsidRDefault="009552B4">
            <w:r>
              <w:t>Char(</w:t>
            </w:r>
            <w:ins w:id="0" w:author="Samir Mahmood (student)" w:date="2023-02-24T12:09:00Z">
              <w:r>
                <w:t>3</w:t>
              </w:r>
              <w:r w:rsidR="005C14D2">
                <w:t>0</w:t>
              </w:r>
            </w:ins>
            <w:del w:id="1" w:author="Samir Mahmood (student)" w:date="2023-02-24T12:09:00Z">
              <w:r>
                <w:delText>32</w:delText>
              </w:r>
            </w:del>
            <w:r>
              <w:t>)</w:t>
            </w:r>
          </w:p>
        </w:tc>
      </w:tr>
      <w:tr w:rsidR="009552B4" w14:paraId="74015588" w14:textId="77777777" w:rsidTr="009552B4">
        <w:tc>
          <w:tcPr>
            <w:tcW w:w="4508" w:type="dxa"/>
          </w:tcPr>
          <w:p w14:paraId="58ECED5B" w14:textId="39029742" w:rsidR="009552B4" w:rsidRDefault="00EF662B">
            <w:r>
              <w:t>Avatar</w:t>
            </w:r>
          </w:p>
        </w:tc>
        <w:tc>
          <w:tcPr>
            <w:tcW w:w="4508" w:type="dxa"/>
          </w:tcPr>
          <w:p w14:paraId="145AA1E4" w14:textId="661F5E9A" w:rsidR="009552B4" w:rsidRDefault="009552B4">
            <w:r>
              <w:t>Image</w:t>
            </w:r>
          </w:p>
        </w:tc>
      </w:tr>
      <w:tr w:rsidR="009552B4" w14:paraId="14E1B476" w14:textId="77777777" w:rsidTr="009552B4">
        <w:tc>
          <w:tcPr>
            <w:tcW w:w="4508" w:type="dxa"/>
          </w:tcPr>
          <w:p w14:paraId="723B3AF7" w14:textId="69896906" w:rsidR="009552B4" w:rsidRDefault="009552B4">
            <w:r>
              <w:t>Bio</w:t>
            </w:r>
          </w:p>
        </w:tc>
        <w:tc>
          <w:tcPr>
            <w:tcW w:w="4508" w:type="dxa"/>
          </w:tcPr>
          <w:p w14:paraId="6551F99C" w14:textId="1E301C61" w:rsidR="009552B4" w:rsidRDefault="009552B4">
            <w:r>
              <w:t>Char(128)</w:t>
            </w:r>
          </w:p>
        </w:tc>
      </w:tr>
      <w:tr w:rsidR="009552B4" w14:paraId="3659AE8B" w14:textId="77777777" w:rsidTr="009552B4">
        <w:tc>
          <w:tcPr>
            <w:tcW w:w="4508" w:type="dxa"/>
          </w:tcPr>
          <w:p w14:paraId="31D4BDBA" w14:textId="532F728F" w:rsidR="009552B4" w:rsidRDefault="009052FA">
            <w:r>
              <w:t>Email</w:t>
            </w:r>
          </w:p>
        </w:tc>
        <w:tc>
          <w:tcPr>
            <w:tcW w:w="4508" w:type="dxa"/>
          </w:tcPr>
          <w:p w14:paraId="497F5E83" w14:textId="46108B41" w:rsidR="009552B4" w:rsidRDefault="009052FA">
            <w:r>
              <w:t>Char(128)</w:t>
            </w:r>
          </w:p>
        </w:tc>
      </w:tr>
      <w:tr w:rsidR="006A3B96" w14:paraId="77548FD3" w14:textId="77777777" w:rsidTr="009552B4">
        <w:tc>
          <w:tcPr>
            <w:tcW w:w="4508" w:type="dxa"/>
          </w:tcPr>
          <w:p w14:paraId="67E6727F" w14:textId="7E84CD7F" w:rsidR="006A3B96" w:rsidRDefault="009052FA">
            <w:proofErr w:type="spellStart"/>
            <w:r>
              <w:t>PhoneNo</w:t>
            </w:r>
            <w:proofErr w:type="spellEnd"/>
          </w:p>
        </w:tc>
        <w:tc>
          <w:tcPr>
            <w:tcW w:w="4508" w:type="dxa"/>
          </w:tcPr>
          <w:p w14:paraId="0EC359B1" w14:textId="519704BA" w:rsidR="006A3B96" w:rsidRDefault="009052FA">
            <w:r>
              <w:t>Char(</w:t>
            </w:r>
            <w:r w:rsidR="00764F32">
              <w:t>11)</w:t>
            </w:r>
          </w:p>
        </w:tc>
      </w:tr>
    </w:tbl>
    <w:p w14:paraId="7445CBF2" w14:textId="7D69AFBB" w:rsidR="009552B4" w:rsidRDefault="009552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52B4" w14:paraId="3603829F" w14:textId="77777777" w:rsidTr="00BD1E2F">
        <w:tc>
          <w:tcPr>
            <w:tcW w:w="9016" w:type="dxa"/>
            <w:gridSpan w:val="2"/>
          </w:tcPr>
          <w:p w14:paraId="1BEB896B" w14:textId="684F2099" w:rsidR="009552B4" w:rsidRPr="009552B4" w:rsidRDefault="009552B4" w:rsidP="00BD1E2F">
            <w:pPr>
              <w:rPr>
                <w:b/>
                <w:bCs/>
                <w:sz w:val="24"/>
                <w:szCs w:val="24"/>
              </w:rPr>
            </w:pPr>
            <w:ins w:id="2" w:author="Samir Mahmood (student)" w:date="2023-02-24T12:09:00Z">
              <w:r>
                <w:rPr>
                  <w:b/>
                  <w:bCs/>
                  <w:sz w:val="24"/>
                  <w:szCs w:val="24"/>
                </w:rPr>
                <w:t>Seller</w:t>
              </w:r>
              <w:r w:rsidR="005C14D2">
                <w:rPr>
                  <w:b/>
                  <w:bCs/>
                  <w:sz w:val="24"/>
                  <w:szCs w:val="24"/>
                </w:rPr>
                <w:t>s</w:t>
              </w:r>
            </w:ins>
            <w:del w:id="3" w:author="Samir Mahmood (student)" w:date="2023-02-24T12:09:00Z">
              <w:r>
                <w:rPr>
                  <w:b/>
                  <w:bCs/>
                  <w:sz w:val="24"/>
                  <w:szCs w:val="24"/>
                </w:rPr>
                <w:delText>Seller</w:delText>
              </w:r>
            </w:del>
          </w:p>
        </w:tc>
      </w:tr>
      <w:tr w:rsidR="009552B4" w14:paraId="21B89DCA" w14:textId="77777777" w:rsidTr="00BD1E2F">
        <w:tc>
          <w:tcPr>
            <w:tcW w:w="4508" w:type="dxa"/>
          </w:tcPr>
          <w:p w14:paraId="3FB6E2CE" w14:textId="77777777" w:rsidR="009552B4" w:rsidRPr="009552B4" w:rsidRDefault="009552B4" w:rsidP="00BD1E2F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6627D8E4" w14:textId="77777777" w:rsidR="009552B4" w:rsidRDefault="009552B4" w:rsidP="00BD1E2F">
            <w:pPr>
              <w:jc w:val="center"/>
            </w:pPr>
            <w:r>
              <w:t>Type</w:t>
            </w:r>
          </w:p>
        </w:tc>
      </w:tr>
      <w:tr w:rsidR="00B17AF0" w14:paraId="4A8CE77A" w14:textId="77777777" w:rsidTr="00BD1E2F">
        <w:tc>
          <w:tcPr>
            <w:tcW w:w="4508" w:type="dxa"/>
          </w:tcPr>
          <w:p w14:paraId="57307A77" w14:textId="1E2794A5" w:rsidR="00B17AF0" w:rsidRDefault="00DE678D" w:rsidP="00B17AF0">
            <w:pPr>
              <w:tabs>
                <w:tab w:val="left" w:pos="169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4508" w:type="dxa"/>
          </w:tcPr>
          <w:p w14:paraId="79D70FFA" w14:textId="77BD7F5F" w:rsidR="00B17AF0" w:rsidRDefault="00DE678D" w:rsidP="00B17AF0">
            <w:proofErr w:type="spellStart"/>
            <w:r>
              <w:t>BigAuto</w:t>
            </w:r>
            <w:proofErr w:type="spellEnd"/>
            <w:r>
              <w:t xml:space="preserve"> PK, FK</w:t>
            </w:r>
          </w:p>
        </w:tc>
      </w:tr>
      <w:tr w:rsidR="009552B4" w14:paraId="16E0BC91" w14:textId="77777777" w:rsidTr="00BD1E2F">
        <w:tc>
          <w:tcPr>
            <w:tcW w:w="4508" w:type="dxa"/>
          </w:tcPr>
          <w:p w14:paraId="428A04A2" w14:textId="6B5A3C06" w:rsidR="009552B4" w:rsidRDefault="00EF662B" w:rsidP="00BD1E2F">
            <w:proofErr w:type="spellStart"/>
            <w:r>
              <w:t>SellerName</w:t>
            </w:r>
            <w:proofErr w:type="spellEnd"/>
          </w:p>
        </w:tc>
        <w:tc>
          <w:tcPr>
            <w:tcW w:w="4508" w:type="dxa"/>
          </w:tcPr>
          <w:p w14:paraId="43E081CF" w14:textId="443A4583" w:rsidR="009552B4" w:rsidRDefault="009552B4" w:rsidP="00BD1E2F">
            <w:r>
              <w:t>Char(</w:t>
            </w:r>
            <w:r w:rsidR="00894D3A">
              <w:t>3</w:t>
            </w:r>
            <w:r>
              <w:t xml:space="preserve">0) </w:t>
            </w:r>
          </w:p>
        </w:tc>
      </w:tr>
      <w:tr w:rsidR="009552B4" w14:paraId="66CCE936" w14:textId="77777777" w:rsidTr="00BD1E2F">
        <w:tc>
          <w:tcPr>
            <w:tcW w:w="4508" w:type="dxa"/>
          </w:tcPr>
          <w:p w14:paraId="46AEBC66" w14:textId="1C56F71E" w:rsidR="00550AE6" w:rsidRDefault="009552B4" w:rsidP="00BD1E2F">
            <w:r>
              <w:t>Rating</w:t>
            </w:r>
          </w:p>
        </w:tc>
        <w:tc>
          <w:tcPr>
            <w:tcW w:w="4508" w:type="dxa"/>
          </w:tcPr>
          <w:p w14:paraId="387E77F6" w14:textId="6E5E6FE2" w:rsidR="009552B4" w:rsidRDefault="009552B4" w:rsidP="00BD1E2F">
            <w:r>
              <w:t>Integer (1-5)</w:t>
            </w:r>
          </w:p>
        </w:tc>
      </w:tr>
    </w:tbl>
    <w:p w14:paraId="5A87844E" w14:textId="33719CB7" w:rsidR="009552B4" w:rsidRDefault="009552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14D2" w14:paraId="00DBE127" w14:textId="77777777" w:rsidTr="00244E93">
        <w:trPr>
          <w:ins w:id="4" w:author="Samir Mahmood (student)" w:date="2023-02-24T12:09:00Z"/>
        </w:trPr>
        <w:tc>
          <w:tcPr>
            <w:tcW w:w="9016" w:type="dxa"/>
            <w:gridSpan w:val="2"/>
          </w:tcPr>
          <w:p w14:paraId="174D0595" w14:textId="25B2220B" w:rsidR="005C14D2" w:rsidRPr="009552B4" w:rsidRDefault="005C14D2" w:rsidP="00244E93">
            <w:pPr>
              <w:rPr>
                <w:ins w:id="5" w:author="Samir Mahmood (student)" w:date="2023-02-24T12:09:00Z"/>
                <w:b/>
                <w:bCs/>
                <w:sz w:val="24"/>
                <w:szCs w:val="24"/>
              </w:rPr>
            </w:pPr>
            <w:ins w:id="6" w:author="Samir Mahmood (student)" w:date="2023-02-24T12:09:00Z">
              <w:r>
                <w:rPr>
                  <w:b/>
                  <w:bCs/>
                  <w:sz w:val="24"/>
                  <w:szCs w:val="24"/>
                </w:rPr>
                <w:t>S</w:t>
              </w:r>
              <w:r>
                <w:rPr>
                  <w:b/>
                  <w:bCs/>
                  <w:sz w:val="24"/>
                  <w:szCs w:val="24"/>
                </w:rPr>
                <w:t>tores</w:t>
              </w:r>
            </w:ins>
          </w:p>
        </w:tc>
      </w:tr>
      <w:tr w:rsidR="005C14D2" w14:paraId="5F6E513E" w14:textId="77777777" w:rsidTr="00244E93">
        <w:trPr>
          <w:ins w:id="7" w:author="Samir Mahmood (student)" w:date="2023-02-24T12:09:00Z"/>
        </w:trPr>
        <w:tc>
          <w:tcPr>
            <w:tcW w:w="4508" w:type="dxa"/>
          </w:tcPr>
          <w:p w14:paraId="0E59353E" w14:textId="77777777" w:rsidR="005C14D2" w:rsidRPr="009552B4" w:rsidRDefault="005C14D2" w:rsidP="00244E93">
            <w:pPr>
              <w:tabs>
                <w:tab w:val="left" w:pos="1690"/>
              </w:tabs>
              <w:jc w:val="center"/>
              <w:rPr>
                <w:ins w:id="8" w:author="Samir Mahmood (student)" w:date="2023-02-24T12:09:00Z"/>
                <w:sz w:val="24"/>
                <w:szCs w:val="24"/>
              </w:rPr>
            </w:pPr>
            <w:ins w:id="9" w:author="Samir Mahmood (student)" w:date="2023-02-24T12:09:00Z">
              <w:r>
                <w:rPr>
                  <w:sz w:val="24"/>
                  <w:szCs w:val="24"/>
                </w:rPr>
                <w:t>Field</w:t>
              </w:r>
            </w:ins>
          </w:p>
        </w:tc>
        <w:tc>
          <w:tcPr>
            <w:tcW w:w="4508" w:type="dxa"/>
          </w:tcPr>
          <w:p w14:paraId="0F5C351D" w14:textId="77777777" w:rsidR="005C14D2" w:rsidRDefault="005C14D2" w:rsidP="00244E93">
            <w:pPr>
              <w:jc w:val="center"/>
              <w:rPr>
                <w:ins w:id="10" w:author="Samir Mahmood (student)" w:date="2023-02-24T12:09:00Z"/>
              </w:rPr>
            </w:pPr>
            <w:ins w:id="11" w:author="Samir Mahmood (student)" w:date="2023-02-24T12:09:00Z">
              <w:r>
                <w:t>Type</w:t>
              </w:r>
            </w:ins>
          </w:p>
        </w:tc>
      </w:tr>
      <w:tr w:rsidR="005C14D2" w14:paraId="7751380C" w14:textId="77777777" w:rsidTr="00244E93">
        <w:trPr>
          <w:ins w:id="12" w:author="Samir Mahmood (student)" w:date="2023-02-24T12:09:00Z"/>
        </w:trPr>
        <w:tc>
          <w:tcPr>
            <w:tcW w:w="4508" w:type="dxa"/>
          </w:tcPr>
          <w:p w14:paraId="262FA675" w14:textId="10AA2057" w:rsidR="005C14D2" w:rsidRDefault="005C14D2" w:rsidP="00244E93">
            <w:pPr>
              <w:tabs>
                <w:tab w:val="left" w:pos="1690"/>
              </w:tabs>
              <w:rPr>
                <w:ins w:id="13" w:author="Samir Mahmood (student)" w:date="2023-02-24T12:09:00Z"/>
                <w:sz w:val="24"/>
                <w:szCs w:val="24"/>
              </w:rPr>
            </w:pPr>
            <w:proofErr w:type="spellStart"/>
            <w:ins w:id="14" w:author="Samir Mahmood (student)" w:date="2023-02-24T12:09:00Z">
              <w:r>
                <w:rPr>
                  <w:sz w:val="24"/>
                  <w:szCs w:val="24"/>
                </w:rPr>
                <w:t>StoreID</w:t>
              </w:r>
              <w:proofErr w:type="spellEnd"/>
            </w:ins>
          </w:p>
        </w:tc>
        <w:tc>
          <w:tcPr>
            <w:tcW w:w="4508" w:type="dxa"/>
          </w:tcPr>
          <w:p w14:paraId="0D119A18" w14:textId="62B24D52" w:rsidR="005C14D2" w:rsidRDefault="005C14D2" w:rsidP="00244E93">
            <w:pPr>
              <w:rPr>
                <w:ins w:id="15" w:author="Samir Mahmood (student)" w:date="2023-02-24T12:09:00Z"/>
              </w:rPr>
            </w:pPr>
            <w:proofErr w:type="spellStart"/>
            <w:ins w:id="16" w:author="Samir Mahmood (student)" w:date="2023-02-24T12:09:00Z">
              <w:r>
                <w:t>BigAuto</w:t>
              </w:r>
              <w:proofErr w:type="spellEnd"/>
              <w:r>
                <w:t xml:space="preserve"> PK</w:t>
              </w:r>
            </w:ins>
          </w:p>
        </w:tc>
      </w:tr>
      <w:tr w:rsidR="005C14D2" w14:paraId="301ED1F4" w14:textId="77777777" w:rsidTr="00244E93">
        <w:trPr>
          <w:ins w:id="17" w:author="Samir Mahmood (student)" w:date="2023-02-24T12:09:00Z"/>
        </w:trPr>
        <w:tc>
          <w:tcPr>
            <w:tcW w:w="4508" w:type="dxa"/>
          </w:tcPr>
          <w:p w14:paraId="01E02072" w14:textId="28F2287C" w:rsidR="005C14D2" w:rsidRDefault="005C14D2" w:rsidP="00244E93">
            <w:pPr>
              <w:rPr>
                <w:ins w:id="18" w:author="Samir Mahmood (student)" w:date="2023-02-24T12:09:00Z"/>
              </w:rPr>
            </w:pPr>
            <w:proofErr w:type="spellStart"/>
            <w:ins w:id="19" w:author="Samir Mahmood (student)" w:date="2023-02-24T12:09:00Z">
              <w:r>
                <w:t>StoreName</w:t>
              </w:r>
              <w:proofErr w:type="spellEnd"/>
            </w:ins>
          </w:p>
        </w:tc>
        <w:tc>
          <w:tcPr>
            <w:tcW w:w="4508" w:type="dxa"/>
          </w:tcPr>
          <w:p w14:paraId="0E49611A" w14:textId="77777777" w:rsidR="005C14D2" w:rsidRDefault="005C14D2" w:rsidP="00244E93">
            <w:pPr>
              <w:rPr>
                <w:ins w:id="20" w:author="Samir Mahmood (student)" w:date="2023-02-24T12:09:00Z"/>
              </w:rPr>
            </w:pPr>
            <w:ins w:id="21" w:author="Samir Mahmood (student)" w:date="2023-02-24T12:09:00Z">
              <w:r>
                <w:t xml:space="preserve">Char(30) </w:t>
              </w:r>
            </w:ins>
          </w:p>
        </w:tc>
      </w:tr>
      <w:tr w:rsidR="005C14D2" w14:paraId="4F102AE5" w14:textId="77777777" w:rsidTr="00244E93">
        <w:trPr>
          <w:ins w:id="22" w:author="Samir Mahmood (student)" w:date="2023-02-24T12:09:00Z"/>
        </w:trPr>
        <w:tc>
          <w:tcPr>
            <w:tcW w:w="4508" w:type="dxa"/>
          </w:tcPr>
          <w:p w14:paraId="29694E44" w14:textId="22CAA640" w:rsidR="005C14D2" w:rsidRDefault="005C14D2" w:rsidP="00244E93">
            <w:pPr>
              <w:rPr>
                <w:ins w:id="23" w:author="Samir Mahmood (student)" w:date="2023-02-24T12:09:00Z"/>
              </w:rPr>
            </w:pPr>
            <w:proofErr w:type="spellStart"/>
            <w:ins w:id="24" w:author="Samir Mahmood (student)" w:date="2023-02-24T12:09:00Z">
              <w:r>
                <w:t>StoreDescription</w:t>
              </w:r>
              <w:proofErr w:type="spellEnd"/>
            </w:ins>
          </w:p>
        </w:tc>
        <w:tc>
          <w:tcPr>
            <w:tcW w:w="4508" w:type="dxa"/>
          </w:tcPr>
          <w:p w14:paraId="47EC4B43" w14:textId="77777777" w:rsidR="005C14D2" w:rsidRDefault="005C14D2" w:rsidP="00244E93">
            <w:pPr>
              <w:rPr>
                <w:ins w:id="25" w:author="Samir Mahmood (student)" w:date="2023-02-24T12:09:00Z"/>
              </w:rPr>
            </w:pPr>
            <w:ins w:id="26" w:author="Samir Mahmood (student)" w:date="2023-02-24T12:09:00Z">
              <w:r>
                <w:t>Integer (1-5)</w:t>
              </w:r>
            </w:ins>
          </w:p>
        </w:tc>
      </w:tr>
      <w:tr w:rsidR="005C14D2" w14:paraId="0DB3E747" w14:textId="77777777" w:rsidTr="00244E93">
        <w:trPr>
          <w:ins w:id="27" w:author="Samir Mahmood (student)" w:date="2023-02-24T12:09:00Z"/>
        </w:trPr>
        <w:tc>
          <w:tcPr>
            <w:tcW w:w="4508" w:type="dxa"/>
          </w:tcPr>
          <w:p w14:paraId="0E3473CB" w14:textId="05F7965D" w:rsidR="005C14D2" w:rsidRDefault="005C14D2" w:rsidP="00244E93">
            <w:pPr>
              <w:rPr>
                <w:ins w:id="28" w:author="Samir Mahmood (student)" w:date="2023-02-24T12:09:00Z"/>
              </w:rPr>
            </w:pPr>
            <w:ins w:id="29" w:author="Samir Mahmood (student)" w:date="2023-02-24T12:09:00Z">
              <w:r>
                <w:t>StoreTag1</w:t>
              </w:r>
            </w:ins>
          </w:p>
        </w:tc>
        <w:tc>
          <w:tcPr>
            <w:tcW w:w="4508" w:type="dxa"/>
          </w:tcPr>
          <w:p w14:paraId="0D4AE806" w14:textId="1A971920" w:rsidR="005C14D2" w:rsidRDefault="005C14D2" w:rsidP="00244E93">
            <w:pPr>
              <w:rPr>
                <w:ins w:id="30" w:author="Samir Mahmood (student)" w:date="2023-02-24T12:09:00Z"/>
              </w:rPr>
            </w:pPr>
            <w:ins w:id="31" w:author="Samir Mahmood (student)" w:date="2023-02-24T12:09:00Z">
              <w:r>
                <w:t>Char(30)  FK</w:t>
              </w:r>
            </w:ins>
          </w:p>
        </w:tc>
      </w:tr>
      <w:tr w:rsidR="005C14D2" w14:paraId="24A66AD5" w14:textId="77777777" w:rsidTr="00244E93">
        <w:trPr>
          <w:ins w:id="32" w:author="Samir Mahmood (student)" w:date="2023-02-24T12:09:00Z"/>
        </w:trPr>
        <w:tc>
          <w:tcPr>
            <w:tcW w:w="4508" w:type="dxa"/>
          </w:tcPr>
          <w:p w14:paraId="55A3BEDB" w14:textId="58A4F403" w:rsidR="005C14D2" w:rsidRDefault="005C14D2" w:rsidP="00244E93">
            <w:pPr>
              <w:rPr>
                <w:ins w:id="33" w:author="Samir Mahmood (student)" w:date="2023-02-24T12:09:00Z"/>
              </w:rPr>
            </w:pPr>
            <w:ins w:id="34" w:author="Samir Mahmood (student)" w:date="2023-02-24T12:09:00Z">
              <w:r>
                <w:t>StoreTag2</w:t>
              </w:r>
            </w:ins>
          </w:p>
        </w:tc>
        <w:tc>
          <w:tcPr>
            <w:tcW w:w="4508" w:type="dxa"/>
          </w:tcPr>
          <w:p w14:paraId="05DDAF9A" w14:textId="71EFE755" w:rsidR="005C14D2" w:rsidRDefault="005C14D2" w:rsidP="00244E93">
            <w:pPr>
              <w:rPr>
                <w:ins w:id="35" w:author="Samir Mahmood (student)" w:date="2023-02-24T12:09:00Z"/>
              </w:rPr>
            </w:pPr>
            <w:ins w:id="36" w:author="Samir Mahmood (student)" w:date="2023-02-24T12:09:00Z">
              <w:r>
                <w:t>Char(30)</w:t>
              </w:r>
            </w:ins>
          </w:p>
        </w:tc>
      </w:tr>
      <w:tr w:rsidR="005C14D2" w14:paraId="5683DDEE" w14:textId="77777777" w:rsidTr="00244E93">
        <w:trPr>
          <w:ins w:id="37" w:author="Samir Mahmood (student)" w:date="2023-02-24T12:09:00Z"/>
        </w:trPr>
        <w:tc>
          <w:tcPr>
            <w:tcW w:w="4508" w:type="dxa"/>
          </w:tcPr>
          <w:p w14:paraId="61B9CD5F" w14:textId="3F19D25B" w:rsidR="005C14D2" w:rsidRDefault="005C14D2" w:rsidP="00244E93">
            <w:pPr>
              <w:rPr>
                <w:ins w:id="38" w:author="Samir Mahmood (student)" w:date="2023-02-24T12:09:00Z"/>
              </w:rPr>
            </w:pPr>
            <w:ins w:id="39" w:author="Samir Mahmood (student)" w:date="2023-02-24T12:09:00Z">
              <w:r>
                <w:t>…</w:t>
              </w:r>
            </w:ins>
          </w:p>
        </w:tc>
        <w:tc>
          <w:tcPr>
            <w:tcW w:w="4508" w:type="dxa"/>
          </w:tcPr>
          <w:p w14:paraId="3008A3E2" w14:textId="781F2249" w:rsidR="005C14D2" w:rsidRDefault="005C14D2" w:rsidP="00244E93">
            <w:pPr>
              <w:rPr>
                <w:ins w:id="40" w:author="Samir Mahmood (student)" w:date="2023-02-24T12:09:00Z"/>
              </w:rPr>
            </w:pPr>
            <w:ins w:id="41" w:author="Samir Mahmood (student)" w:date="2023-02-24T12:09:00Z">
              <w:r>
                <w:t>…</w:t>
              </w:r>
            </w:ins>
          </w:p>
        </w:tc>
      </w:tr>
      <w:tr w:rsidR="005C14D2" w14:paraId="209B0F82" w14:textId="77777777" w:rsidTr="00244E93">
        <w:trPr>
          <w:ins w:id="42" w:author="Samir Mahmood (student)" w:date="2023-02-24T12:09:00Z"/>
        </w:trPr>
        <w:tc>
          <w:tcPr>
            <w:tcW w:w="4508" w:type="dxa"/>
          </w:tcPr>
          <w:p w14:paraId="7736CB38" w14:textId="5CD22D85" w:rsidR="005C14D2" w:rsidRDefault="005C14D2" w:rsidP="00244E93">
            <w:pPr>
              <w:rPr>
                <w:ins w:id="43" w:author="Samir Mahmood (student)" w:date="2023-02-24T12:09:00Z"/>
              </w:rPr>
            </w:pPr>
            <w:ins w:id="44" w:author="Samir Mahmood (student)" w:date="2023-02-24T12:09:00Z">
              <w:r>
                <w:t>StoreTag5</w:t>
              </w:r>
            </w:ins>
          </w:p>
        </w:tc>
        <w:tc>
          <w:tcPr>
            <w:tcW w:w="4508" w:type="dxa"/>
          </w:tcPr>
          <w:p w14:paraId="0C1F1CA8" w14:textId="411D0943" w:rsidR="005C14D2" w:rsidRDefault="005C14D2" w:rsidP="00244E93">
            <w:pPr>
              <w:rPr>
                <w:ins w:id="45" w:author="Samir Mahmood (student)" w:date="2023-02-24T12:09:00Z"/>
              </w:rPr>
            </w:pPr>
            <w:ins w:id="46" w:author="Samir Mahmood (student)" w:date="2023-02-24T12:09:00Z">
              <w:r>
                <w:t>Char(30)</w:t>
              </w:r>
            </w:ins>
          </w:p>
        </w:tc>
      </w:tr>
    </w:tbl>
    <w:p w14:paraId="798AD987" w14:textId="501AA251" w:rsidR="005C14D2" w:rsidRDefault="005C14D2">
      <w:pPr>
        <w:rPr>
          <w:ins w:id="47" w:author="Samir Mahmood (student)" w:date="2023-02-24T12:09:00Z"/>
        </w:rPr>
      </w:pPr>
    </w:p>
    <w:p w14:paraId="28D1E50E" w14:textId="77777777" w:rsidR="005C14D2" w:rsidRDefault="005C14D2">
      <w:pPr>
        <w:rPr>
          <w:ins w:id="48" w:author="Samir Mahmood (student)" w:date="2023-02-24T12:09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662B" w14:paraId="028BCA3B" w14:textId="77777777" w:rsidTr="00EF2866">
        <w:tc>
          <w:tcPr>
            <w:tcW w:w="9016" w:type="dxa"/>
            <w:gridSpan w:val="2"/>
          </w:tcPr>
          <w:p w14:paraId="1714584A" w14:textId="07D87C49" w:rsidR="00EF662B" w:rsidRPr="009552B4" w:rsidRDefault="00600A2B" w:rsidP="00BD1E2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Items</w:t>
            </w:r>
          </w:p>
        </w:tc>
      </w:tr>
      <w:tr w:rsidR="00EF662B" w14:paraId="6EE0E3B0" w14:textId="77777777" w:rsidTr="00EF2866">
        <w:tc>
          <w:tcPr>
            <w:tcW w:w="4508" w:type="dxa"/>
          </w:tcPr>
          <w:p w14:paraId="47D9E784" w14:textId="77777777" w:rsidR="00EF662B" w:rsidRPr="009552B4" w:rsidRDefault="00EF662B" w:rsidP="00BD1E2F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0D9381A2" w14:textId="77777777" w:rsidR="00EF662B" w:rsidRDefault="00EF662B" w:rsidP="00BD1E2F">
            <w:pPr>
              <w:jc w:val="center"/>
            </w:pPr>
            <w:r>
              <w:t>Type</w:t>
            </w:r>
          </w:p>
        </w:tc>
      </w:tr>
      <w:tr w:rsidR="00EF662B" w14:paraId="3339A192" w14:textId="77777777" w:rsidTr="00EF2866">
        <w:tc>
          <w:tcPr>
            <w:tcW w:w="4508" w:type="dxa"/>
          </w:tcPr>
          <w:p w14:paraId="448BCDD9" w14:textId="20EC41BC" w:rsidR="00EF662B" w:rsidRDefault="00EF662B" w:rsidP="00BD1E2F">
            <w:r>
              <w:t>ID</w:t>
            </w:r>
          </w:p>
        </w:tc>
        <w:tc>
          <w:tcPr>
            <w:tcW w:w="4508" w:type="dxa"/>
          </w:tcPr>
          <w:p w14:paraId="4264E1DD" w14:textId="189894ED" w:rsidR="00EF662B" w:rsidRDefault="00EF662B" w:rsidP="00BD1E2F">
            <w:proofErr w:type="spellStart"/>
            <w:r>
              <w:t>BigAuto</w:t>
            </w:r>
            <w:proofErr w:type="spellEnd"/>
            <w:r>
              <w:t xml:space="preserve"> PK</w:t>
            </w:r>
          </w:p>
        </w:tc>
      </w:tr>
      <w:tr w:rsidR="00EF662B" w14:paraId="5861004D" w14:textId="77777777" w:rsidTr="00EF2866">
        <w:tc>
          <w:tcPr>
            <w:tcW w:w="4508" w:type="dxa"/>
          </w:tcPr>
          <w:p w14:paraId="44F8200D" w14:textId="1A0E639D" w:rsidR="00EF662B" w:rsidRDefault="007F1908" w:rsidP="00BD1E2F">
            <w:proofErr w:type="spellStart"/>
            <w:ins w:id="49" w:author="Samir Mahmood (student)" w:date="2023-02-24T12:09:00Z">
              <w:r>
                <w:t>StoreID</w:t>
              </w:r>
            </w:ins>
            <w:proofErr w:type="spellEnd"/>
            <w:del w:id="50" w:author="Samir Mahmood (student)" w:date="2023-02-24T12:09:00Z">
              <w:r w:rsidR="00EF662B">
                <w:delText>Description</w:delText>
              </w:r>
            </w:del>
          </w:p>
        </w:tc>
        <w:tc>
          <w:tcPr>
            <w:tcW w:w="4508" w:type="dxa"/>
          </w:tcPr>
          <w:p w14:paraId="7DF26D88" w14:textId="52AA6503" w:rsidR="00EF662B" w:rsidRDefault="007F1908" w:rsidP="00BD1E2F">
            <w:proofErr w:type="spellStart"/>
            <w:ins w:id="51" w:author="Samir Mahmood (student)" w:date="2023-02-24T12:09:00Z">
              <w:r>
                <w:t>BigAuto</w:t>
              </w:r>
              <w:proofErr w:type="spellEnd"/>
              <w:r>
                <w:t xml:space="preserve"> FK</w:t>
              </w:r>
            </w:ins>
            <w:del w:id="52" w:author="Samir Mahmood (student)" w:date="2023-02-24T12:09:00Z">
              <w:r w:rsidR="00EF662B">
                <w:delText>Char(128)</w:delText>
              </w:r>
              <w:r w:rsidR="002968F9">
                <w:delText xml:space="preserve"> </w:delText>
              </w:r>
            </w:del>
          </w:p>
        </w:tc>
      </w:tr>
      <w:tr w:rsidR="00EF662B" w14:paraId="1B5E39F3" w14:textId="77777777" w:rsidTr="00EF2866">
        <w:trPr>
          <w:del w:id="53" w:author="Samir Mahmood (student)" w:date="2023-02-24T12:09:00Z"/>
        </w:trPr>
        <w:tc>
          <w:tcPr>
            <w:tcW w:w="4508" w:type="dxa"/>
          </w:tcPr>
          <w:p w14:paraId="1C557A98" w14:textId="1CB2D566" w:rsidR="00EF662B" w:rsidRDefault="00EF662B" w:rsidP="00BD1E2F">
            <w:pPr>
              <w:rPr>
                <w:del w:id="54" w:author="Samir Mahmood (student)" w:date="2023-02-24T12:09:00Z"/>
              </w:rPr>
            </w:pPr>
            <w:del w:id="55" w:author="Samir Mahmood (student)" w:date="2023-02-24T12:09:00Z">
              <w:r>
                <w:delText>Image</w:delText>
              </w:r>
            </w:del>
          </w:p>
        </w:tc>
        <w:tc>
          <w:tcPr>
            <w:tcW w:w="4508" w:type="dxa"/>
          </w:tcPr>
          <w:p w14:paraId="164CCCEC" w14:textId="7777A4AC" w:rsidR="00EF662B" w:rsidRDefault="00EF662B" w:rsidP="00BD1E2F">
            <w:pPr>
              <w:rPr>
                <w:del w:id="56" w:author="Samir Mahmood (student)" w:date="2023-02-24T12:09:00Z"/>
              </w:rPr>
            </w:pPr>
            <w:del w:id="57" w:author="Samir Mahmood (student)" w:date="2023-02-24T12:09:00Z">
              <w:r>
                <w:delText>Image</w:delText>
              </w:r>
              <w:r w:rsidR="002968F9">
                <w:delText xml:space="preserve"> </w:delText>
              </w:r>
            </w:del>
          </w:p>
        </w:tc>
      </w:tr>
      <w:tr w:rsidR="00EF662B" w14:paraId="029BE50E" w14:textId="77777777" w:rsidTr="00EF2866">
        <w:trPr>
          <w:del w:id="58" w:author="Samir Mahmood (student)" w:date="2023-02-24T12:09:00Z"/>
        </w:trPr>
        <w:tc>
          <w:tcPr>
            <w:tcW w:w="4508" w:type="dxa"/>
          </w:tcPr>
          <w:p w14:paraId="7F2FFE69" w14:textId="4D82469E" w:rsidR="00EF662B" w:rsidRDefault="00EF662B" w:rsidP="00BD1E2F">
            <w:pPr>
              <w:rPr>
                <w:del w:id="59" w:author="Samir Mahmood (student)" w:date="2023-02-24T12:09:00Z"/>
              </w:rPr>
            </w:pPr>
            <w:del w:id="60" w:author="Samir Mahmood (student)" w:date="2023-02-24T12:09:00Z">
              <w:r>
                <w:delText>Condition</w:delText>
              </w:r>
            </w:del>
          </w:p>
        </w:tc>
        <w:tc>
          <w:tcPr>
            <w:tcW w:w="4508" w:type="dxa"/>
          </w:tcPr>
          <w:p w14:paraId="6F3FEE0A" w14:textId="3BF5D238" w:rsidR="00EF662B" w:rsidRDefault="00EF662B" w:rsidP="00BD1E2F">
            <w:pPr>
              <w:rPr>
                <w:del w:id="61" w:author="Samir Mahmood (student)" w:date="2023-02-24T12:09:00Z"/>
              </w:rPr>
            </w:pPr>
            <w:del w:id="62" w:author="Samir Mahmood (student)" w:date="2023-02-24T12:09:00Z">
              <w:r>
                <w:delText>Char(10)</w:delText>
              </w:r>
              <w:r w:rsidR="00A13C6B">
                <w:delText xml:space="preserve"> (either “new”, “</w:delText>
              </w:r>
            </w:del>
          </w:p>
        </w:tc>
      </w:tr>
      <w:tr w:rsidR="00E75AA9" w14:paraId="609D419A" w14:textId="77777777" w:rsidTr="00EF2866">
        <w:trPr>
          <w:del w:id="63" w:author="Samir Mahmood (student)" w:date="2023-02-24T12:09:00Z"/>
        </w:trPr>
        <w:tc>
          <w:tcPr>
            <w:tcW w:w="4508" w:type="dxa"/>
          </w:tcPr>
          <w:p w14:paraId="383100BD" w14:textId="443CE6FC" w:rsidR="00E75AA9" w:rsidRDefault="005D1457" w:rsidP="00BD1E2F">
            <w:pPr>
              <w:rPr>
                <w:del w:id="64" w:author="Samir Mahmood (student)" w:date="2023-02-24T12:09:00Z"/>
              </w:rPr>
            </w:pPr>
            <w:del w:id="65" w:author="Samir Mahmood (student)" w:date="2023-02-24T12:09:00Z">
              <w:r>
                <w:delText>ListedTime</w:delText>
              </w:r>
            </w:del>
          </w:p>
        </w:tc>
        <w:tc>
          <w:tcPr>
            <w:tcW w:w="4508" w:type="dxa"/>
          </w:tcPr>
          <w:p w14:paraId="4AF6295A" w14:textId="376AD075" w:rsidR="00E75AA9" w:rsidRDefault="00E75AA9" w:rsidP="00BD1E2F">
            <w:pPr>
              <w:rPr>
                <w:del w:id="66" w:author="Samir Mahmood (student)" w:date="2023-02-24T12:09:00Z"/>
              </w:rPr>
            </w:pPr>
            <w:del w:id="67" w:author="Samir Mahmood (student)" w:date="2023-02-24T12:09:00Z">
              <w:r>
                <w:delText>Date</w:delText>
              </w:r>
              <w:r w:rsidR="005D1457">
                <w:delText>Time</w:delText>
              </w:r>
              <w:r w:rsidR="009970B9">
                <w:delText xml:space="preserve"> </w:delText>
              </w:r>
            </w:del>
          </w:p>
        </w:tc>
      </w:tr>
      <w:tr w:rsidR="005D1457" w14:paraId="57393421" w14:textId="77777777" w:rsidTr="00EF2866">
        <w:trPr>
          <w:del w:id="68" w:author="Samir Mahmood (student)" w:date="2023-02-24T12:09:00Z"/>
        </w:trPr>
        <w:tc>
          <w:tcPr>
            <w:tcW w:w="4508" w:type="dxa"/>
          </w:tcPr>
          <w:p w14:paraId="65B1B3F0" w14:textId="1F027E74" w:rsidR="005D1457" w:rsidRDefault="005D1457" w:rsidP="00BD1E2F">
            <w:pPr>
              <w:rPr>
                <w:del w:id="69" w:author="Samir Mahmood (student)" w:date="2023-02-24T12:09:00Z"/>
              </w:rPr>
            </w:pPr>
            <w:del w:id="70" w:author="Samir Mahmood (student)" w:date="2023-02-24T12:09:00Z">
              <w:r>
                <w:delText>SellTime</w:delText>
              </w:r>
            </w:del>
          </w:p>
        </w:tc>
        <w:tc>
          <w:tcPr>
            <w:tcW w:w="4508" w:type="dxa"/>
          </w:tcPr>
          <w:p w14:paraId="6D50FE50" w14:textId="17CBE4B5" w:rsidR="005D1457" w:rsidRDefault="005D1457" w:rsidP="00BD1E2F">
            <w:pPr>
              <w:rPr>
                <w:del w:id="71" w:author="Samir Mahmood (student)" w:date="2023-02-24T12:09:00Z"/>
              </w:rPr>
            </w:pPr>
            <w:del w:id="72" w:author="Samir Mahmood (student)" w:date="2023-02-24T12:09:00Z">
              <w:r>
                <w:delText>DateTime</w:delText>
              </w:r>
              <w:r w:rsidR="009970B9">
                <w:delText xml:space="preserve"> </w:delText>
              </w:r>
            </w:del>
          </w:p>
        </w:tc>
      </w:tr>
      <w:tr w:rsidR="00EF662B" w14:paraId="5EA2CB0C" w14:textId="77777777" w:rsidTr="00EF2866">
        <w:trPr>
          <w:del w:id="73" w:author="Samir Mahmood (student)" w:date="2023-02-24T12:09:00Z"/>
        </w:trPr>
        <w:tc>
          <w:tcPr>
            <w:tcW w:w="4508" w:type="dxa"/>
          </w:tcPr>
          <w:p w14:paraId="01B518B7" w14:textId="2379D36F" w:rsidR="00EF662B" w:rsidRDefault="00EF662B" w:rsidP="00BD1E2F">
            <w:pPr>
              <w:rPr>
                <w:del w:id="74" w:author="Samir Mahmood (student)" w:date="2023-02-24T12:09:00Z"/>
              </w:rPr>
            </w:pPr>
            <w:del w:id="75" w:author="Samir Mahmood (student)" w:date="2023-02-24T12:09:00Z">
              <w:r>
                <w:delText>BuyNowPrice</w:delText>
              </w:r>
            </w:del>
          </w:p>
        </w:tc>
        <w:tc>
          <w:tcPr>
            <w:tcW w:w="4508" w:type="dxa"/>
          </w:tcPr>
          <w:p w14:paraId="1B81D3B0" w14:textId="0411C32F" w:rsidR="00EF662B" w:rsidRDefault="00E75AA9" w:rsidP="00EF662B">
            <w:pPr>
              <w:rPr>
                <w:del w:id="76" w:author="Samir Mahmood (student)" w:date="2023-02-24T12:09:00Z"/>
              </w:rPr>
            </w:pPr>
            <w:del w:id="77" w:author="Samir Mahmood (student)" w:date="2023-02-24T12:09:00Z">
              <w:r>
                <w:delText xml:space="preserve">Double </w:delText>
              </w:r>
            </w:del>
          </w:p>
        </w:tc>
      </w:tr>
      <w:tr w:rsidR="00EF662B" w14:paraId="6E85901F" w14:textId="77777777" w:rsidTr="00EF2866">
        <w:tc>
          <w:tcPr>
            <w:tcW w:w="4508" w:type="dxa"/>
          </w:tcPr>
          <w:p w14:paraId="08E1EC4F" w14:textId="52CC0470" w:rsidR="00EF662B" w:rsidRDefault="00EF662B" w:rsidP="00BD1E2F">
            <w:proofErr w:type="spellStart"/>
            <w:r>
              <w:t>Seller</w:t>
            </w:r>
            <w:r w:rsidR="00444B89">
              <w:t>ID</w:t>
            </w:r>
            <w:proofErr w:type="spellEnd"/>
          </w:p>
        </w:tc>
        <w:tc>
          <w:tcPr>
            <w:tcW w:w="4508" w:type="dxa"/>
          </w:tcPr>
          <w:p w14:paraId="5E333BAF" w14:textId="387983DE" w:rsidR="00EF662B" w:rsidRDefault="007F1908" w:rsidP="00BD1E2F">
            <w:proofErr w:type="spellStart"/>
            <w:ins w:id="78" w:author="Samir Mahmood (student)" w:date="2023-02-24T12:09:00Z">
              <w:r>
                <w:t>BigAuto</w:t>
              </w:r>
            </w:ins>
            <w:proofErr w:type="spellEnd"/>
            <w:del w:id="79" w:author="Samir Mahmood (student)" w:date="2023-02-24T12:09:00Z">
              <w:r w:rsidR="00EF662B">
                <w:delText>Char(20)</w:delText>
              </w:r>
            </w:del>
            <w:r w:rsidR="00EF662B">
              <w:t xml:space="preserve"> FK</w:t>
            </w:r>
          </w:p>
        </w:tc>
      </w:tr>
      <w:tr w:rsidR="007F1908" w14:paraId="3F05EBE5" w14:textId="77777777" w:rsidTr="00EF2866">
        <w:trPr>
          <w:ins w:id="80" w:author="Samir Mahmood (student)" w:date="2023-02-24T12:09:00Z"/>
        </w:trPr>
        <w:tc>
          <w:tcPr>
            <w:tcW w:w="4508" w:type="dxa"/>
          </w:tcPr>
          <w:p w14:paraId="4570855D" w14:textId="5B01B76A" w:rsidR="007F1908" w:rsidRDefault="007F1908" w:rsidP="00BD1E2F">
            <w:pPr>
              <w:rPr>
                <w:ins w:id="81" w:author="Samir Mahmood (student)" w:date="2023-02-24T12:09:00Z"/>
              </w:rPr>
            </w:pPr>
            <w:proofErr w:type="spellStart"/>
            <w:ins w:id="82" w:author="Samir Mahmood (student)" w:date="2023-02-24T12:09:00Z">
              <w:r>
                <w:t>UserID</w:t>
              </w:r>
              <w:proofErr w:type="spellEnd"/>
            </w:ins>
          </w:p>
        </w:tc>
        <w:tc>
          <w:tcPr>
            <w:tcW w:w="4508" w:type="dxa"/>
          </w:tcPr>
          <w:p w14:paraId="08B91276" w14:textId="680AC71D" w:rsidR="007F1908" w:rsidRDefault="007F1908" w:rsidP="00BD1E2F">
            <w:pPr>
              <w:rPr>
                <w:ins w:id="83" w:author="Samir Mahmood (student)" w:date="2023-02-24T12:09:00Z"/>
              </w:rPr>
            </w:pPr>
            <w:proofErr w:type="spellStart"/>
            <w:ins w:id="84" w:author="Samir Mahmood (student)" w:date="2023-02-24T12:09:00Z">
              <w:r>
                <w:t>BigAuto</w:t>
              </w:r>
              <w:proofErr w:type="spellEnd"/>
              <w:r>
                <w:t xml:space="preserve"> FK</w:t>
              </w:r>
            </w:ins>
          </w:p>
        </w:tc>
      </w:tr>
      <w:tr w:rsidR="007C2227" w14:paraId="6E428F06" w14:textId="77777777" w:rsidTr="00EF2866">
        <w:tc>
          <w:tcPr>
            <w:tcW w:w="4508" w:type="dxa"/>
          </w:tcPr>
          <w:p w14:paraId="7D46ED70" w14:textId="3CA09CF2" w:rsidR="007C2227" w:rsidRDefault="007C2227" w:rsidP="00BD1E2F">
            <w:proofErr w:type="spellStart"/>
            <w:r>
              <w:t>SellerName</w:t>
            </w:r>
            <w:proofErr w:type="spellEnd"/>
          </w:p>
        </w:tc>
        <w:tc>
          <w:tcPr>
            <w:tcW w:w="4508" w:type="dxa"/>
          </w:tcPr>
          <w:p w14:paraId="250FE7F6" w14:textId="746FB3C3" w:rsidR="007C2227" w:rsidRDefault="007C2227" w:rsidP="00BD1E2F">
            <w:r>
              <w:t>Char(20)</w:t>
            </w:r>
            <w:r w:rsidR="00B17AF0">
              <w:t xml:space="preserve"> FK</w:t>
            </w:r>
          </w:p>
        </w:tc>
      </w:tr>
      <w:tr w:rsidR="009C17CE" w14:paraId="3D4B4963" w14:textId="77777777" w:rsidTr="00EF2866">
        <w:tc>
          <w:tcPr>
            <w:tcW w:w="4508" w:type="dxa"/>
          </w:tcPr>
          <w:p w14:paraId="68365918" w14:textId="078E9CE9" w:rsidR="009C17CE" w:rsidRDefault="009C17CE" w:rsidP="009C17CE">
            <w:proofErr w:type="spellStart"/>
            <w:r>
              <w:t>BuyerName</w:t>
            </w:r>
            <w:proofErr w:type="spellEnd"/>
          </w:p>
        </w:tc>
        <w:tc>
          <w:tcPr>
            <w:tcW w:w="4508" w:type="dxa"/>
          </w:tcPr>
          <w:p w14:paraId="0804DAD1" w14:textId="28C4B26B" w:rsidR="009C17CE" w:rsidRDefault="009C17CE" w:rsidP="009C17CE">
            <w:r>
              <w:t>Char(20) FK</w:t>
            </w:r>
            <w:r w:rsidR="00BF66DD">
              <w:t xml:space="preserve"> </w:t>
            </w:r>
          </w:p>
        </w:tc>
      </w:tr>
      <w:tr w:rsidR="009C17CE" w14:paraId="0AA3827C" w14:textId="77777777" w:rsidTr="00EF2866">
        <w:tc>
          <w:tcPr>
            <w:tcW w:w="4508" w:type="dxa"/>
          </w:tcPr>
          <w:p w14:paraId="25882C11" w14:textId="673BACD6" w:rsidR="009C17CE" w:rsidRDefault="009C17CE" w:rsidP="009C17CE">
            <w:proofErr w:type="spellStart"/>
            <w:r>
              <w:t>isDigitalTag</w:t>
            </w:r>
            <w:proofErr w:type="spellEnd"/>
          </w:p>
        </w:tc>
        <w:tc>
          <w:tcPr>
            <w:tcW w:w="4508" w:type="dxa"/>
          </w:tcPr>
          <w:p w14:paraId="740F5101" w14:textId="5AA03A19" w:rsidR="009C17CE" w:rsidRDefault="009C17CE" w:rsidP="009C17CE">
            <w:r>
              <w:t>Boolean</w:t>
            </w:r>
            <w:r w:rsidR="00E35B73">
              <w:t xml:space="preserve"> </w:t>
            </w:r>
            <w:del w:id="85" w:author="Samir Mahmood (student)" w:date="2023-02-24T12:09:00Z">
              <w:r w:rsidR="00E35B73">
                <w:delText>(required)</w:delText>
              </w:r>
            </w:del>
          </w:p>
        </w:tc>
      </w:tr>
      <w:tr w:rsidR="009C17CE" w14:paraId="1D99CCA6" w14:textId="77777777" w:rsidTr="00EF2866">
        <w:tc>
          <w:tcPr>
            <w:tcW w:w="4508" w:type="dxa"/>
          </w:tcPr>
          <w:p w14:paraId="14F6F684" w14:textId="2B5508E6" w:rsidR="009C17CE" w:rsidRDefault="009C17CE" w:rsidP="009C17CE">
            <w:ins w:id="86" w:author="Samir Mahmood (student)" w:date="2023-02-24T12:09:00Z">
              <w:r>
                <w:t>otherTag1</w:t>
              </w:r>
            </w:ins>
            <w:del w:id="87" w:author="Samir Mahmood (student)" w:date="2023-02-24T12:09:00Z">
              <w:r>
                <w:delText>otherTags1</w:delText>
              </w:r>
            </w:del>
          </w:p>
        </w:tc>
        <w:tc>
          <w:tcPr>
            <w:tcW w:w="4508" w:type="dxa"/>
          </w:tcPr>
          <w:p w14:paraId="615BE62A" w14:textId="7D9A37DA" w:rsidR="009C17CE" w:rsidRDefault="009C17CE" w:rsidP="009C17CE">
            <w:r>
              <w:t>Char(</w:t>
            </w:r>
            <w:r w:rsidR="00444B89">
              <w:t>3</w:t>
            </w:r>
            <w:r>
              <w:t>0)</w:t>
            </w:r>
            <w:r w:rsidR="00EE66C4">
              <w:t xml:space="preserve"> </w:t>
            </w:r>
            <w:ins w:id="88" w:author="Samir Mahmood (student)" w:date="2023-02-24T12:09:00Z">
              <w:r w:rsidR="00B94537">
                <w:t xml:space="preserve"> </w:t>
              </w:r>
              <w:r w:rsidR="005C14D2">
                <w:t>FK</w:t>
              </w:r>
            </w:ins>
            <w:del w:id="89" w:author="Samir Mahmood (student)" w:date="2023-02-24T12:09:00Z">
              <w:r w:rsidR="00E35B73">
                <w:delText>(</w:delText>
              </w:r>
              <w:r w:rsidR="00B94537">
                <w:delText xml:space="preserve">not required) </w:delText>
              </w:r>
            </w:del>
          </w:p>
        </w:tc>
      </w:tr>
      <w:tr w:rsidR="009C17CE" w14:paraId="56F89728" w14:textId="77777777" w:rsidTr="00EF2866">
        <w:tc>
          <w:tcPr>
            <w:tcW w:w="4508" w:type="dxa"/>
          </w:tcPr>
          <w:p w14:paraId="198AD1CA" w14:textId="63C061D8" w:rsidR="009C17CE" w:rsidRDefault="009C17CE" w:rsidP="009C17CE">
            <w:r>
              <w:t>otherTag2</w:t>
            </w:r>
          </w:p>
        </w:tc>
        <w:tc>
          <w:tcPr>
            <w:tcW w:w="4508" w:type="dxa"/>
          </w:tcPr>
          <w:p w14:paraId="7D9EFA63" w14:textId="44A87EA9" w:rsidR="009C17CE" w:rsidRDefault="009C17CE" w:rsidP="009C17CE">
            <w:r>
              <w:t>Char(</w:t>
            </w:r>
            <w:r w:rsidR="00444B89">
              <w:t>3</w:t>
            </w:r>
            <w:r>
              <w:t>0)</w:t>
            </w:r>
            <w:r w:rsidR="00902114">
              <w:t xml:space="preserve"> </w:t>
            </w:r>
            <w:ins w:id="90" w:author="Samir Mahmood (student)" w:date="2023-02-24T12:09:00Z">
              <w:r w:rsidR="005C14D2">
                <w:t>FK</w:t>
              </w:r>
            </w:ins>
            <w:del w:id="91" w:author="Samir Mahmood (student)" w:date="2023-02-24T12:09:00Z">
              <w:r w:rsidR="00902114">
                <w:delText>(not required)</w:delText>
              </w:r>
            </w:del>
          </w:p>
        </w:tc>
      </w:tr>
      <w:tr w:rsidR="00A76F57" w14:paraId="51C684FE" w14:textId="77777777" w:rsidTr="00EF2866">
        <w:tc>
          <w:tcPr>
            <w:tcW w:w="4508" w:type="dxa"/>
          </w:tcPr>
          <w:p w14:paraId="65F9C692" w14:textId="0652650D" w:rsidR="00A76F57" w:rsidRDefault="00A76F57" w:rsidP="009C17CE">
            <w:r>
              <w:t>…</w:t>
            </w:r>
          </w:p>
        </w:tc>
        <w:tc>
          <w:tcPr>
            <w:tcW w:w="4508" w:type="dxa"/>
          </w:tcPr>
          <w:p w14:paraId="3A43B012" w14:textId="77777777" w:rsidR="00A76F57" w:rsidRDefault="005C14D2" w:rsidP="009C17CE">
            <w:ins w:id="92" w:author="Samir Mahmood (student)" w:date="2023-02-24T12:09:00Z">
              <w:r>
                <w:t xml:space="preserve">…              </w:t>
              </w:r>
            </w:ins>
          </w:p>
        </w:tc>
      </w:tr>
      <w:tr w:rsidR="009C17CE" w14:paraId="205FFB94" w14:textId="77777777" w:rsidTr="00EF2866">
        <w:tc>
          <w:tcPr>
            <w:tcW w:w="4508" w:type="dxa"/>
          </w:tcPr>
          <w:p w14:paraId="79B01145" w14:textId="3A9C96BB" w:rsidR="009C17CE" w:rsidRDefault="009C17CE" w:rsidP="009C17CE">
            <w:ins w:id="93" w:author="Samir Mahmood (student)" w:date="2023-02-24T12:09:00Z">
              <w:r>
                <w:t>otherTags</w:t>
              </w:r>
              <w:r w:rsidR="005C14D2">
                <w:t>5</w:t>
              </w:r>
            </w:ins>
            <w:del w:id="94" w:author="Samir Mahmood (student)" w:date="2023-02-24T12:09:00Z">
              <w:r>
                <w:delText>otherTags</w:delText>
              </w:r>
              <w:r w:rsidR="00600A2B">
                <w:delText>10</w:delText>
              </w:r>
            </w:del>
          </w:p>
        </w:tc>
        <w:tc>
          <w:tcPr>
            <w:tcW w:w="4508" w:type="dxa"/>
          </w:tcPr>
          <w:p w14:paraId="729384F1" w14:textId="712CBF64" w:rsidR="009C17CE" w:rsidRDefault="009C17CE" w:rsidP="009C17CE">
            <w:r>
              <w:t>Char(</w:t>
            </w:r>
            <w:r w:rsidR="00444B89">
              <w:t>3</w:t>
            </w:r>
            <w:r>
              <w:t>0)</w:t>
            </w:r>
            <w:r w:rsidR="00902114">
              <w:t xml:space="preserve"> </w:t>
            </w:r>
            <w:ins w:id="95" w:author="Samir Mahmood (student)" w:date="2023-02-24T12:09:00Z">
              <w:r w:rsidR="005C14D2">
                <w:t>FK</w:t>
              </w:r>
            </w:ins>
            <w:del w:id="96" w:author="Samir Mahmood (student)" w:date="2023-02-24T12:09:00Z">
              <w:r w:rsidR="00902114">
                <w:delText>(not required)</w:delText>
              </w:r>
            </w:del>
          </w:p>
        </w:tc>
      </w:tr>
      <w:tr w:rsidR="007F1908" w14:paraId="2906C78E" w14:textId="77777777" w:rsidTr="00EF2866">
        <w:trPr>
          <w:ins w:id="97" w:author="Samir Mahmood (student)" w:date="2023-02-24T12:09:00Z"/>
        </w:trPr>
        <w:tc>
          <w:tcPr>
            <w:tcW w:w="4508" w:type="dxa"/>
          </w:tcPr>
          <w:p w14:paraId="64496839" w14:textId="00C160AD" w:rsidR="007F1908" w:rsidRDefault="007F1908" w:rsidP="007F1908">
            <w:pPr>
              <w:rPr>
                <w:ins w:id="98" w:author="Samir Mahmood (student)" w:date="2023-02-24T12:09:00Z"/>
              </w:rPr>
            </w:pPr>
            <w:ins w:id="99" w:author="Samir Mahmood (student)" w:date="2023-02-24T12:09:00Z">
              <w:r>
                <w:t>Description</w:t>
              </w:r>
            </w:ins>
          </w:p>
        </w:tc>
        <w:tc>
          <w:tcPr>
            <w:tcW w:w="4508" w:type="dxa"/>
          </w:tcPr>
          <w:p w14:paraId="6F303FA6" w14:textId="15A68B31" w:rsidR="007F1908" w:rsidRDefault="007F1908" w:rsidP="007F1908">
            <w:pPr>
              <w:rPr>
                <w:ins w:id="100" w:author="Samir Mahmood (student)" w:date="2023-02-24T12:09:00Z"/>
              </w:rPr>
            </w:pPr>
            <w:ins w:id="101" w:author="Samir Mahmood (student)" w:date="2023-02-24T12:09:00Z">
              <w:r>
                <w:t xml:space="preserve">Char(128) </w:t>
              </w:r>
            </w:ins>
          </w:p>
        </w:tc>
      </w:tr>
      <w:tr w:rsidR="007F1908" w14:paraId="3655B25E" w14:textId="77777777" w:rsidTr="00EF2866">
        <w:trPr>
          <w:ins w:id="102" w:author="Samir Mahmood (student)" w:date="2023-02-24T12:09:00Z"/>
        </w:trPr>
        <w:tc>
          <w:tcPr>
            <w:tcW w:w="4508" w:type="dxa"/>
          </w:tcPr>
          <w:p w14:paraId="5F0A3EC5" w14:textId="10A889F5" w:rsidR="007F1908" w:rsidRDefault="007F1908" w:rsidP="007F1908">
            <w:pPr>
              <w:rPr>
                <w:ins w:id="103" w:author="Samir Mahmood (student)" w:date="2023-02-24T12:09:00Z"/>
              </w:rPr>
            </w:pPr>
            <w:ins w:id="104" w:author="Samir Mahmood (student)" w:date="2023-02-24T12:09:00Z">
              <w:r>
                <w:t>Image</w:t>
              </w:r>
            </w:ins>
          </w:p>
        </w:tc>
        <w:tc>
          <w:tcPr>
            <w:tcW w:w="4508" w:type="dxa"/>
          </w:tcPr>
          <w:p w14:paraId="2716F22F" w14:textId="2CC12C42" w:rsidR="007F1908" w:rsidRDefault="007F1908" w:rsidP="007F1908">
            <w:pPr>
              <w:rPr>
                <w:ins w:id="105" w:author="Samir Mahmood (student)" w:date="2023-02-24T12:09:00Z"/>
              </w:rPr>
            </w:pPr>
            <w:ins w:id="106" w:author="Samir Mahmood (student)" w:date="2023-02-24T12:09:00Z">
              <w:r>
                <w:t xml:space="preserve">Image </w:t>
              </w:r>
            </w:ins>
          </w:p>
        </w:tc>
      </w:tr>
      <w:tr w:rsidR="007F1908" w14:paraId="028000E7" w14:textId="77777777" w:rsidTr="00EF2866">
        <w:trPr>
          <w:ins w:id="107" w:author="Samir Mahmood (student)" w:date="2023-02-24T12:09:00Z"/>
        </w:trPr>
        <w:tc>
          <w:tcPr>
            <w:tcW w:w="4508" w:type="dxa"/>
          </w:tcPr>
          <w:p w14:paraId="7B9AC848" w14:textId="03AF54B2" w:rsidR="007F1908" w:rsidRDefault="007F1908" w:rsidP="007F1908">
            <w:pPr>
              <w:rPr>
                <w:ins w:id="108" w:author="Samir Mahmood (student)" w:date="2023-02-24T12:09:00Z"/>
              </w:rPr>
            </w:pPr>
            <w:ins w:id="109" w:author="Samir Mahmood (student)" w:date="2023-02-24T12:09:00Z">
              <w:r>
                <w:t>Condition</w:t>
              </w:r>
            </w:ins>
          </w:p>
        </w:tc>
        <w:tc>
          <w:tcPr>
            <w:tcW w:w="4508" w:type="dxa"/>
          </w:tcPr>
          <w:p w14:paraId="7C02623F" w14:textId="7850DBAC" w:rsidR="007F1908" w:rsidRDefault="007F1908" w:rsidP="007F1908">
            <w:pPr>
              <w:rPr>
                <w:ins w:id="110" w:author="Samir Mahmood (student)" w:date="2023-02-24T12:09:00Z"/>
              </w:rPr>
            </w:pPr>
            <w:ins w:id="111" w:author="Samir Mahmood (student)" w:date="2023-02-24T12:09:00Z">
              <w:r>
                <w:t>Char(10) (either “new”, “</w:t>
              </w:r>
            </w:ins>
          </w:p>
        </w:tc>
      </w:tr>
      <w:tr w:rsidR="007F1908" w14:paraId="12E1D822" w14:textId="77777777" w:rsidTr="00EF2866">
        <w:trPr>
          <w:ins w:id="112" w:author="Samir Mahmood (student)" w:date="2023-02-24T12:09:00Z"/>
        </w:trPr>
        <w:tc>
          <w:tcPr>
            <w:tcW w:w="4508" w:type="dxa"/>
          </w:tcPr>
          <w:p w14:paraId="06D01D06" w14:textId="67C8306B" w:rsidR="007F1908" w:rsidRDefault="007F1908" w:rsidP="007F1908">
            <w:pPr>
              <w:rPr>
                <w:ins w:id="113" w:author="Samir Mahmood (student)" w:date="2023-02-24T12:09:00Z"/>
              </w:rPr>
            </w:pPr>
            <w:proofErr w:type="spellStart"/>
            <w:ins w:id="114" w:author="Samir Mahmood (student)" w:date="2023-02-24T12:09:00Z">
              <w:r>
                <w:t>ListedTime</w:t>
              </w:r>
              <w:proofErr w:type="spellEnd"/>
            </w:ins>
          </w:p>
        </w:tc>
        <w:tc>
          <w:tcPr>
            <w:tcW w:w="4508" w:type="dxa"/>
          </w:tcPr>
          <w:p w14:paraId="78F61072" w14:textId="05F65BEE" w:rsidR="007F1908" w:rsidRDefault="007F1908" w:rsidP="007F1908">
            <w:pPr>
              <w:rPr>
                <w:ins w:id="115" w:author="Samir Mahmood (student)" w:date="2023-02-24T12:09:00Z"/>
              </w:rPr>
            </w:pPr>
            <w:proofErr w:type="spellStart"/>
            <w:ins w:id="116" w:author="Samir Mahmood (student)" w:date="2023-02-24T12:09:00Z">
              <w:r>
                <w:t>DateTime</w:t>
              </w:r>
              <w:proofErr w:type="spellEnd"/>
              <w:r>
                <w:t xml:space="preserve"> </w:t>
              </w:r>
            </w:ins>
          </w:p>
        </w:tc>
      </w:tr>
      <w:tr w:rsidR="007F1908" w14:paraId="7DFA54FC" w14:textId="77777777" w:rsidTr="00EF2866">
        <w:trPr>
          <w:ins w:id="117" w:author="Samir Mahmood (student)" w:date="2023-02-24T12:09:00Z"/>
        </w:trPr>
        <w:tc>
          <w:tcPr>
            <w:tcW w:w="4508" w:type="dxa"/>
          </w:tcPr>
          <w:p w14:paraId="2E479219" w14:textId="079B4F05" w:rsidR="007F1908" w:rsidRDefault="007F1908" w:rsidP="007F1908">
            <w:pPr>
              <w:rPr>
                <w:ins w:id="118" w:author="Samir Mahmood (student)" w:date="2023-02-24T12:09:00Z"/>
              </w:rPr>
            </w:pPr>
            <w:proofErr w:type="spellStart"/>
            <w:ins w:id="119" w:author="Samir Mahmood (student)" w:date="2023-02-24T12:09:00Z">
              <w:r>
                <w:t>SellTime</w:t>
              </w:r>
              <w:proofErr w:type="spellEnd"/>
            </w:ins>
          </w:p>
        </w:tc>
        <w:tc>
          <w:tcPr>
            <w:tcW w:w="4508" w:type="dxa"/>
          </w:tcPr>
          <w:p w14:paraId="0ABC89AC" w14:textId="6C3335E0" w:rsidR="007F1908" w:rsidRDefault="007F1908" w:rsidP="007F1908">
            <w:pPr>
              <w:rPr>
                <w:ins w:id="120" w:author="Samir Mahmood (student)" w:date="2023-02-24T12:09:00Z"/>
              </w:rPr>
            </w:pPr>
            <w:proofErr w:type="spellStart"/>
            <w:ins w:id="121" w:author="Samir Mahmood (student)" w:date="2023-02-24T12:09:00Z">
              <w:r>
                <w:t>DateTime</w:t>
              </w:r>
              <w:proofErr w:type="spellEnd"/>
              <w:r>
                <w:t xml:space="preserve"> </w:t>
              </w:r>
            </w:ins>
          </w:p>
        </w:tc>
      </w:tr>
      <w:tr w:rsidR="007F1908" w14:paraId="047E7963" w14:textId="77777777" w:rsidTr="00EF2866">
        <w:trPr>
          <w:ins w:id="122" w:author="Samir Mahmood (student)" w:date="2023-02-24T12:09:00Z"/>
        </w:trPr>
        <w:tc>
          <w:tcPr>
            <w:tcW w:w="4508" w:type="dxa"/>
          </w:tcPr>
          <w:p w14:paraId="2AEF7CFC" w14:textId="03038470" w:rsidR="007F1908" w:rsidRDefault="007F1908" w:rsidP="007F1908">
            <w:pPr>
              <w:rPr>
                <w:ins w:id="123" w:author="Samir Mahmood (student)" w:date="2023-02-24T12:09:00Z"/>
              </w:rPr>
            </w:pPr>
            <w:proofErr w:type="spellStart"/>
            <w:ins w:id="124" w:author="Samir Mahmood (student)" w:date="2023-02-24T12:09:00Z">
              <w:r>
                <w:t>BuyNowPrice</w:t>
              </w:r>
              <w:proofErr w:type="spellEnd"/>
            </w:ins>
          </w:p>
        </w:tc>
        <w:tc>
          <w:tcPr>
            <w:tcW w:w="4508" w:type="dxa"/>
          </w:tcPr>
          <w:p w14:paraId="409A8F76" w14:textId="38FC7C61" w:rsidR="007F1908" w:rsidRDefault="007F1908" w:rsidP="007F1908">
            <w:pPr>
              <w:rPr>
                <w:ins w:id="125" w:author="Samir Mahmood (student)" w:date="2023-02-24T12:09:00Z"/>
              </w:rPr>
            </w:pPr>
            <w:ins w:id="126" w:author="Samir Mahmood (student)" w:date="2023-02-24T12:09:00Z">
              <w:r>
                <w:t xml:space="preserve">Double </w:t>
              </w:r>
            </w:ins>
          </w:p>
        </w:tc>
      </w:tr>
      <w:tr w:rsidR="00EF2866" w:rsidRPr="009552B4" w14:paraId="66D90E92" w14:textId="77777777" w:rsidTr="00EF2866">
        <w:tc>
          <w:tcPr>
            <w:tcW w:w="9016" w:type="dxa"/>
            <w:gridSpan w:val="2"/>
          </w:tcPr>
          <w:p w14:paraId="396B5CEF" w14:textId="1A182BC4" w:rsidR="00EF2866" w:rsidRPr="009552B4" w:rsidRDefault="00EF2866" w:rsidP="00EF2866">
            <w:pPr>
              <w:tabs>
                <w:tab w:val="left" w:pos="171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tc>
      </w:tr>
      <w:tr w:rsidR="00EF2866" w14:paraId="340BA706" w14:textId="77777777" w:rsidTr="00EF2866">
        <w:tc>
          <w:tcPr>
            <w:tcW w:w="4508" w:type="dxa"/>
          </w:tcPr>
          <w:p w14:paraId="3010D766" w14:textId="77777777" w:rsidR="00EF2866" w:rsidRPr="009552B4" w:rsidRDefault="00EF2866" w:rsidP="00244E93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11242E29" w14:textId="77777777" w:rsidR="00EF2866" w:rsidRDefault="00EF2866" w:rsidP="00244E93">
            <w:pPr>
              <w:jc w:val="center"/>
            </w:pPr>
            <w:r>
              <w:t>Type</w:t>
            </w:r>
          </w:p>
        </w:tc>
      </w:tr>
      <w:tr w:rsidR="00EF2866" w14:paraId="6B014E2A" w14:textId="77777777" w:rsidTr="00EF2866">
        <w:tc>
          <w:tcPr>
            <w:tcW w:w="4508" w:type="dxa"/>
          </w:tcPr>
          <w:p w14:paraId="3E1359A3" w14:textId="4C59A3D4" w:rsidR="00EF2866" w:rsidRDefault="00EF2866" w:rsidP="00244E93">
            <w:pPr>
              <w:tabs>
                <w:tab w:val="left" w:pos="169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Tag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508" w:type="dxa"/>
          </w:tcPr>
          <w:p w14:paraId="07628E7F" w14:textId="77777777" w:rsidR="00EF2866" w:rsidRDefault="00EF2866" w:rsidP="00244E93">
            <w:proofErr w:type="spellStart"/>
            <w:r>
              <w:t>BigAuto</w:t>
            </w:r>
            <w:proofErr w:type="spellEnd"/>
            <w:r>
              <w:t xml:space="preserve"> PK, FK</w:t>
            </w:r>
          </w:p>
        </w:tc>
      </w:tr>
      <w:tr w:rsidR="00EF2866" w14:paraId="7DA71256" w14:textId="77777777" w:rsidTr="00EF2866">
        <w:tc>
          <w:tcPr>
            <w:tcW w:w="4508" w:type="dxa"/>
          </w:tcPr>
          <w:p w14:paraId="2C208BA8" w14:textId="39ECA2EA" w:rsidR="00EF2866" w:rsidRDefault="00EF2866" w:rsidP="00244E93">
            <w:proofErr w:type="spellStart"/>
            <w:r>
              <w:t>TagName</w:t>
            </w:r>
            <w:proofErr w:type="spellEnd"/>
          </w:p>
        </w:tc>
        <w:tc>
          <w:tcPr>
            <w:tcW w:w="4508" w:type="dxa"/>
          </w:tcPr>
          <w:p w14:paraId="779A832B" w14:textId="77777777" w:rsidR="00EF2866" w:rsidRDefault="00EF2866" w:rsidP="00244E93">
            <w:r>
              <w:t xml:space="preserve">Char(30) </w:t>
            </w:r>
          </w:p>
        </w:tc>
      </w:tr>
    </w:tbl>
    <w:p w14:paraId="2895D4E0" w14:textId="61069BA3" w:rsidR="00EF662B" w:rsidRDefault="00EF662B"/>
    <w:p w14:paraId="558D9A2D" w14:textId="77777777" w:rsidR="00EF662B" w:rsidRDefault="00EF662B"/>
    <w:sectPr w:rsidR="00EF6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ir Mahmood (student)">
    <w15:presenceInfo w15:providerId="AD" w15:userId="S::2659251M@student.gla.ac.uk::6e194ef1-06e0-4843-ad0c-1d7b0f3cca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B4"/>
    <w:rsid w:val="001713A1"/>
    <w:rsid w:val="00255095"/>
    <w:rsid w:val="002968F9"/>
    <w:rsid w:val="00432258"/>
    <w:rsid w:val="00444B89"/>
    <w:rsid w:val="004C67DC"/>
    <w:rsid w:val="00550AE6"/>
    <w:rsid w:val="005C14D2"/>
    <w:rsid w:val="005D1457"/>
    <w:rsid w:val="00600A2B"/>
    <w:rsid w:val="006A3B96"/>
    <w:rsid w:val="00764F32"/>
    <w:rsid w:val="007904A7"/>
    <w:rsid w:val="007C2227"/>
    <w:rsid w:val="007F1908"/>
    <w:rsid w:val="00894D3A"/>
    <w:rsid w:val="008B4982"/>
    <w:rsid w:val="008D46AD"/>
    <w:rsid w:val="00902114"/>
    <w:rsid w:val="009052FA"/>
    <w:rsid w:val="009552B4"/>
    <w:rsid w:val="009970B9"/>
    <w:rsid w:val="009C17CE"/>
    <w:rsid w:val="00A13C6B"/>
    <w:rsid w:val="00A76F57"/>
    <w:rsid w:val="00A9527A"/>
    <w:rsid w:val="00B17AF0"/>
    <w:rsid w:val="00B94537"/>
    <w:rsid w:val="00BC4E64"/>
    <w:rsid w:val="00BF66DD"/>
    <w:rsid w:val="00DE678D"/>
    <w:rsid w:val="00E35B73"/>
    <w:rsid w:val="00E75AA9"/>
    <w:rsid w:val="00EE66C4"/>
    <w:rsid w:val="00EF2866"/>
    <w:rsid w:val="00E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2A7E"/>
  <w15:chartTrackingRefBased/>
  <w15:docId w15:val="{8A4D25A7-D682-41EB-ACEC-63518042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f4467f-d1e6-4110-9a88-0167061beb9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E0A9FB7959D49B566CED35A30CF35" ma:contentTypeVersion="12" ma:contentTypeDescription="Create a new document." ma:contentTypeScope="" ma:versionID="fe104e6b34523b63fe97e074545729b4">
  <xsd:schema xmlns:xsd="http://www.w3.org/2001/XMLSchema" xmlns:xs="http://www.w3.org/2001/XMLSchema" xmlns:p="http://schemas.microsoft.com/office/2006/metadata/properties" xmlns:ns3="bff4467f-d1e6-4110-9a88-0167061beb97" xmlns:ns4="9fae9f1e-4d46-4c84-9cdc-f327f3d2af9c" targetNamespace="http://schemas.microsoft.com/office/2006/metadata/properties" ma:root="true" ma:fieldsID="4d780761d8d90a0679a6ec9668412d90" ns3:_="" ns4:_="">
    <xsd:import namespace="bff4467f-d1e6-4110-9a88-0167061beb97"/>
    <xsd:import namespace="9fae9f1e-4d46-4c84-9cdc-f327f3d2af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4467f-d1e6-4110-9a88-0167061be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e9f1e-4d46-4c84-9cdc-f327f3d2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97A05B-6960-4D00-969B-6A64591E0116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9fae9f1e-4d46-4c84-9cdc-f327f3d2af9c"/>
    <ds:schemaRef ds:uri="http://schemas.microsoft.com/office/2006/metadata/properties"/>
    <ds:schemaRef ds:uri="http://purl.org/dc/elements/1.1/"/>
    <ds:schemaRef ds:uri="bff4467f-d1e6-4110-9a88-0167061beb97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C272517-DFF9-4363-8216-8DAA48476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4467f-d1e6-4110-9a88-0167061beb97"/>
    <ds:schemaRef ds:uri="9fae9f1e-4d46-4c84-9cdc-f327f3d2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54314B-5373-4714-9CD8-E67112E02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Mahmood (student)</dc:creator>
  <cp:keywords/>
  <dc:description/>
  <cp:lastModifiedBy>Samir Mahmood (student)</cp:lastModifiedBy>
  <cp:revision>2</cp:revision>
  <cp:lastPrinted>2023-02-23T15:57:00Z</cp:lastPrinted>
  <dcterms:created xsi:type="dcterms:W3CDTF">2023-02-24T12:11:00Z</dcterms:created>
  <dcterms:modified xsi:type="dcterms:W3CDTF">2023-02-24T12:11:00Z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f0b78f56-6f8c-4735-9a0c-7c6d37ad244e</vt:lpwstr>
  </property>
  <property fmtid="{D5CDD505-2E9C-101B-9397-08002B2CF9AE}" pid="3" name="ContentTypeId">
    <vt:lpwstr>0x010100F37E0A9FB7959D49B566CED35A30CF35</vt:lpwstr>
  </property>
</Properties>
</file>